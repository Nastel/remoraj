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RemoraJ stress test report</w:t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  <w:t xml:space="preserve">running Jboss 7.2 </w:t>
      </w:r>
    </w:p>
    <w:p>
      <w:pPr>
        <w:pStyle w:val="Normal"/>
        <w:rPr/>
      </w:pPr>
      <w:r>
        <w:rPr>
          <w:lang w:val="lt-LT"/>
        </w:rPr>
        <w:t xml:space="preserve">Remora </w:t>
      </w:r>
      <w:r>
        <w:rPr>
          <w:rFonts w:ascii="Consolas" w:hAnsi="Consolas"/>
          <w:color w:val="A9B7C6"/>
        </w:rPr>
        <w:t>0.1.4-SNAPSHOT</w:t>
      </w:r>
      <w:r>
        <w:rPr>
          <w:lang w:val="lt-LT"/>
        </w:rPr>
        <w:t xml:space="preserve"> </w:t>
      </w:r>
      <w:bookmarkStart w:id="0" w:name="__DdeLink__6_405176708"/>
      <w:r>
        <w:rPr>
          <w:lang w:val="lt-LT"/>
        </w:rPr>
        <w:t>built 2020-02-28</w:t>
      </w:r>
      <w:bookmarkEnd w:id="0"/>
    </w:p>
    <w:p>
      <w:pPr>
        <w:pStyle w:val="Normal"/>
        <w:rPr>
          <w:lang w:val="lt-LT"/>
        </w:rPr>
      </w:pPr>
      <w:r>
        <w:rPr>
          <w:lang w:val="lt-LT"/>
        </w:rPr>
        <w:t xml:space="preserve">With testHarnesses </w:t>
      </w:r>
      <w:r>
        <w:rPr>
          <w:lang w:val="lt-LT"/>
        </w:rPr>
        <w:t>built 2020-02-28</w:t>
      </w:r>
      <w:r>
        <w:rPr>
          <w:lang w:val="lt-LT"/>
        </w:rPr>
        <w:t>:</w:t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lt-LT"/>
              </w:rPr>
            </w:r>
          </w:p>
        </w:tc>
        <w:tc>
          <w:tcPr>
            <w:tcW w:w="2410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  <w:t>Threads</w:t>
            </w:r>
          </w:p>
        </w:tc>
        <w:tc>
          <w:tcPr>
            <w:tcW w:w="2409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  <w:t>Schedulle (every ..)</w:t>
            </w:r>
          </w:p>
        </w:tc>
        <w:tc>
          <w:tcPr>
            <w:tcW w:w="241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  <w:t>Target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lt-LT"/>
              </w:rPr>
              <w:t>ApacheHttpClientHarness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  <w:t>50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  <w:t>50ms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  <w:t xml:space="preserve">Same Jboos 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sz w:val="20"/>
                <w:szCs w:val="20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lt-LT"/>
              </w:rPr>
              <w:t>SQLHarness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lang w:val="lt-LT"/>
              </w:rPr>
            </w:pPr>
            <w:r>
              <w:rPr>
                <w:lang w:val="lt-LT"/>
              </w:rPr>
              <w:t>50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  <w:t>50ms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lang w:val="lt-LT"/>
              </w:rPr>
            </w:pPr>
            <w:r>
              <w:rPr>
                <w:lang w:val="lt-LT"/>
              </w:rPr>
              <w:t>SQL server running the same mashine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sz w:val="20"/>
                <w:szCs w:val="20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lt-LT"/>
              </w:rPr>
              <w:t>MQReceiveHarness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lang w:val="lt-LT"/>
              </w:rPr>
            </w:pPr>
            <w:r>
              <w:rPr>
                <w:lang w:val="lt-LT"/>
              </w:rPr>
              <w:t>50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  <w:t>50ms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lang w:val="lt-LT"/>
              </w:rPr>
            </w:pPr>
            <w:r>
              <w:rPr>
                <w:lang w:val="lt-LT"/>
              </w:rPr>
              <w:t xml:space="preserve">MQ running on VirtualBox, same queue as send 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lt-LT"/>
              </w:rPr>
              <w:t>MQSendHarness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  <w:t>50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  <w:t>50ms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lang w:val="lt-LT"/>
              </w:rPr>
            </w:pPr>
            <w:r>
              <w:rPr>
                <w:lang w:val="lt-LT"/>
              </w:rPr>
              <w:t xml:space="preserve">MQ running on VirtualBox, same queue as receive 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sz w:val="20"/>
                <w:szCs w:val="20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lt-LT"/>
              </w:rPr>
              <w:t>WebsocketSendHarness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lang w:val="lt-LT"/>
              </w:rPr>
            </w:pPr>
            <w:r>
              <w:rPr>
                <w:lang w:val="lt-LT"/>
              </w:rPr>
              <w:t>50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  <w:t>50ms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lang w:val="lt-LT"/>
              </w:rPr>
            </w:pPr>
            <w:r>
              <w:rPr>
                <w:lang w:val="lt-LT"/>
              </w:rPr>
              <w:t>Same Jboos, testHArnness endpoint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sz w:val="20"/>
                <w:szCs w:val="20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lt-LT"/>
              </w:rPr>
              <w:t>KafkaConsumerHarness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lang w:val="lt-LT"/>
              </w:rPr>
            </w:pPr>
            <w:r>
              <w:rPr>
                <w:lang w:val="lt-LT"/>
              </w:rPr>
              <w:t>50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  <w:t>50ms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lang w:val="lt-LT"/>
              </w:rPr>
            </w:pPr>
            <w:r>
              <w:rPr>
                <w:lang w:val="lt-LT"/>
              </w:rPr>
              <w:t>Kafka running on the same mashine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lang w:val="lt-LT"/>
              </w:rPr>
              <w:t>KafkaProducerHarness</w:t>
            </w:r>
          </w:p>
        </w:tc>
        <w:tc>
          <w:tcPr>
            <w:tcW w:w="2410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  <w:t>50</w:t>
            </w:r>
          </w:p>
        </w:tc>
        <w:tc>
          <w:tcPr>
            <w:tcW w:w="2409" w:type="dxa"/>
            <w:tcBorders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  <w:t>50ms</w:t>
            </w:r>
          </w:p>
        </w:tc>
        <w:tc>
          <w:tcPr>
            <w:tcW w:w="2410" w:type="dxa"/>
            <w:tcBorders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Heading4"/>
              <w:spacing w:before="120" w:after="120"/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</w:pPr>
            <w:r>
              <w:rPr>
                <w:rFonts w:ascii="Times New Roman" w:hAnsi="Times New Roman"/>
                <w:i w:val="false"/>
                <w:caps w:val="false"/>
                <w:smallCaps w:val="false"/>
                <w:color w:val="000000"/>
                <w:spacing w:val="0"/>
                <w:sz w:val="28"/>
                <w:lang w:val="lt-LT"/>
              </w:rPr>
              <w:t>Kafka running on the same mashine</w:t>
            </w:r>
          </w:p>
        </w:tc>
      </w:tr>
    </w:tbl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  <w:t>Mesuring with Jconsole.</w:t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</w:r>
      <w:r>
        <w:br w:type="page"/>
      </w:r>
    </w:p>
    <w:p>
      <w:pPr>
        <w:pStyle w:val="Heading1"/>
        <w:numPr>
          <w:ilvl w:val="0"/>
          <w:numId w:val="1"/>
        </w:numPr>
        <w:rPr>
          <w:lang w:val="lt-LT"/>
        </w:rPr>
      </w:pPr>
      <w:r>
        <w:rPr>
          <w:lang w:val="lt-LT"/>
        </w:rPr>
        <w:t>Results:</w:t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Heading3"/>
        <w:numPr>
          <w:ilvl w:val="2"/>
          <w:numId w:val="1"/>
        </w:numPr>
        <w:rPr>
          <w:lang w:val="lt-LT"/>
        </w:rPr>
      </w:pPr>
      <w:r>
        <w:rPr>
          <w:lang w:val="lt-LT"/>
        </w:rPr>
        <w:t xml:space="preserve">With RemoraJ </w:t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  <w:t>Heap Memory Usage: ~900</w:t>
      </w:r>
    </w:p>
    <w:p>
      <w:pPr>
        <w:pStyle w:val="Normal"/>
        <w:rPr>
          <w:lang w:val="lt-LT"/>
        </w:rPr>
      </w:pPr>
      <w:r>
        <w:rPr>
          <w:lang w:val="lt-LT"/>
        </w:rPr>
        <w:t>CPU usage: 50-60</w:t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-20955</wp:posOffset>
            </wp:positionH>
            <wp:positionV relativeFrom="paragraph">
              <wp:posOffset>1409700</wp:posOffset>
            </wp:positionV>
            <wp:extent cx="5020310" cy="2823845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lt-LT"/>
        </w:rPr>
      </w:pPr>
      <w:r>
        <w:rPr>
          <w:lang w:val="lt-LT"/>
        </w:rPr>
      </w:r>
      <w:r>
        <w:br w:type="page"/>
      </w:r>
    </w:p>
    <w:p>
      <w:pPr>
        <w:pStyle w:val="Heading3"/>
        <w:numPr>
          <w:ilvl w:val="2"/>
          <w:numId w:val="1"/>
        </w:numPr>
        <w:rPr>
          <w:lang w:val="lt-LT"/>
        </w:rPr>
      </w:pPr>
      <w:r>
        <w:rPr>
          <w:lang w:val="lt-LT"/>
        </w:rPr>
        <w:t xml:space="preserve">With RemoraJ </w:t>
      </w:r>
      <w:r>
        <w:rPr>
          <w:lang w:val="lt-LT"/>
        </w:rPr>
        <w:t>without</w:t>
      </w:r>
      <w:r>
        <w:rPr>
          <w:lang w:val="lt-LT"/>
        </w:rPr>
        <w:t xml:space="preserve"> chronicle queue</w:t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  <w:t>The same test condition except chronicle queue opted out, no files are created or writ</w:t>
      </w:r>
      <w:r>
        <w:rPr>
          <w:lang w:val="lt-LT"/>
        </w:rPr>
        <w:t>t</w:t>
      </w:r>
      <w:r>
        <w:rPr>
          <w:lang w:val="lt-LT"/>
        </w:rPr>
        <w:t>en.</w:t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  <w:t>Heap Memory Usage: ~900</w:t>
      </w:r>
    </w:p>
    <w:p>
      <w:pPr>
        <w:pStyle w:val="Normal"/>
        <w:rPr>
          <w:lang w:val="lt-LT"/>
        </w:rPr>
      </w:pPr>
      <w:r>
        <w:rPr>
          <w:lang w:val="lt-LT"/>
        </w:rPr>
        <w:t>CPU usage: 50-</w:t>
      </w:r>
      <w:r>
        <w:rPr>
          <w:lang w:val="lt-LT"/>
        </w:rPr>
        <w:t>55%</w:t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407035</wp:posOffset>
            </wp:positionH>
            <wp:positionV relativeFrom="paragraph">
              <wp:posOffset>207010</wp:posOffset>
            </wp:positionV>
            <wp:extent cx="6120130" cy="34423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3"/>
        <w:numPr>
          <w:ilvl w:val="2"/>
          <w:numId w:val="1"/>
        </w:numPr>
        <w:rPr>
          <w:lang w:val="lt-LT"/>
        </w:rPr>
      </w:pPr>
      <w:r>
        <w:rPr>
          <w:lang w:val="lt-LT"/>
        </w:rPr>
        <w:t xml:space="preserve">Without RemoraJ </w:t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  <w:t>-javaagent option is commented out;</w:t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  <w:t>Heap Memory Usage: ~</w:t>
      </w:r>
      <w:r>
        <w:rPr>
          <w:lang w:val="lt-LT"/>
        </w:rPr>
        <w:t>3</w:t>
      </w:r>
      <w:r>
        <w:rPr>
          <w:lang w:val="lt-LT"/>
        </w:rPr>
        <w:t>00</w:t>
      </w:r>
    </w:p>
    <w:p>
      <w:pPr>
        <w:pStyle w:val="Normal"/>
        <w:rPr>
          <w:lang w:val="lt-LT"/>
        </w:rPr>
      </w:pPr>
      <w:r>
        <w:rPr>
          <w:lang w:val="lt-LT"/>
        </w:rPr>
        <w:t xml:space="preserve">CPU usage: </w:t>
      </w:r>
      <w:r>
        <w:rPr>
          <w:lang w:val="lt-LT"/>
        </w:rPr>
        <w:t>&lt;10%</w:t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Normal"/>
        <w:rPr>
          <w:lang w:val="lt-LT"/>
        </w:rPr>
      </w:pPr>
      <w:r>
        <w:rPr>
          <w:lang w:val="lt-LT"/>
        </w:rPr>
      </w:r>
    </w:p>
    <w:p>
      <w:pPr>
        <w:pStyle w:val="Heading3"/>
        <w:numPr>
          <w:ilvl w:val="2"/>
          <w:numId w:val="1"/>
        </w:numPr>
        <w:rPr>
          <w:lang w:val="lt-LT"/>
        </w:rPr>
      </w:pPr>
      <w:r>
        <w:rPr>
          <w:lang w:val="lt-LT"/>
        </w:rPr>
        <w:t>Conclusions</w:t>
      </w:r>
    </w:p>
    <w:p>
      <w:pPr>
        <w:pStyle w:val="TextBody"/>
        <w:rPr>
          <w:lang w:val="lt-LT"/>
        </w:rPr>
      </w:pPr>
      <w:r>
        <w:rPr>
          <w:lang w:val="lt-LT"/>
        </w:rPr>
        <w:t xml:space="preserve">For test scenario where ~350 thread are running invoking variuos instrumented remote services (HTTP, </w:t>
      </w:r>
      <w:r>
        <w:rPr>
          <w:lang w:val="lt-LT"/>
        </w:rPr>
        <w:t>JMS send and receive</w:t>
      </w:r>
      <w:r>
        <w:rPr>
          <w:lang w:val="lt-LT"/>
        </w:rPr>
        <w:t xml:space="preserve">)  scenario </w:t>
      </w:r>
      <w:r>
        <w:rPr>
          <w:lang w:val="lt-LT"/>
        </w:rPr>
        <w:t>RemoraJ causes much overhead. This might be caused by GC as Jboss was running with „JAVA_OPTS=-Xms1G -Xmx1G -XX:MetaspaceSize=96M -XX:MaxMetaspaceSize=256m“. Futher investigation needed.</w:t>
      </w:r>
    </w:p>
    <w:p>
      <w:pPr>
        <w:pStyle w:val="TextBody"/>
        <w:spacing w:before="0" w:after="140"/>
        <w:rPr>
          <w:lang w:val="lt-LT"/>
        </w:rPr>
      </w:pPr>
      <w:r>
        <w:rPr>
          <w:lang w:val="lt-LT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swiss"/>
    <w:pitch w:val="variable"/>
  </w:font>
  <w:font w:name="Liberation Mono">
    <w:altName w:val="Courier New"/>
    <w:charset w:val="ba"/>
    <w:family w:val="modern"/>
    <w:pitch w:val="fixed"/>
  </w:font>
  <w:font w:name="Consolas">
    <w:charset w:val="ba"/>
    <w:family w:val="auto"/>
    <w:pitch w:val="default"/>
  </w:font>
  <w:font w:name="Times New Roman">
    <w:charset w:val="ba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lt-L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lt-LT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SimSun" w:cs="Lucida Sans"/>
      <w:b/>
      <w:bCs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LibreOffice/6.0.4.2$Windows_X86_64 LibreOffice_project/9b0d9b32d5dcda91d2f1a96dc04c645c450872bf</Application>
  <Pages>4</Pages>
  <Words>177</Words>
  <Characters>1087</Characters>
  <CharactersWithSpaces>1221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2020-02-28T10:46:01Z</dcterms:created>
  <dc:creator/>
  <dc:description/>
  <dc:language>lt-LT</dc:language>
  <cp:lastModifiedBy/>
  <dcterms:modified xsi:type="dcterms:W3CDTF">2020-03-02T17:37:53Z</dcterms:modified>
  <cp:revision>6</cp:revision>
  <dc:subject/>
  <dc:title/>
</cp:coreProperties>
</file>